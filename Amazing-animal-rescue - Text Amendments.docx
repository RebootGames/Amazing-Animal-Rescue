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CF" w:rsidRPr="00BB54CF" w:rsidRDefault="00BB54CF" w:rsidP="00BB54C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BB5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Amazing-Animal-Rescue</w:t>
      </w:r>
    </w:p>
    <w:p w:rsidR="00BB54CF" w:rsidRPr="00BB54CF" w:rsidRDefault="00BB54CF" w:rsidP="00BB54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B54C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Beef (British Wildlife)</w:t>
      </w:r>
    </w:p>
    <w:p w:rsidR="00BB54CF" w:rsidRPr="00BB54CF" w:rsidRDefault="00BB54CF" w:rsidP="00BB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is released when tress are cut down to make space </w:t>
      </w:r>
      <w:ins w:id="0" w:author="Michelle Lindson" w:date="2017-11-03T09:04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for cows and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 grow </w:t>
      </w:r>
      <w:del w:id="1" w:author="Michelle Lindson" w:date="2017-11-03T09:04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cows </w:delText>
        </w:r>
      </w:del>
      <w:ins w:id="2" w:author="Michelle Lindson" w:date="2017-11-03T09:04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their</w:t>
        </w:r>
        <w:r w:rsidR="007F78AD" w:rsidRPr="00BB54C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feed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is released from pesticides that are used on cow feed to stop them being damaged by pests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and nitrous oxide </w:t>
      </w:r>
      <w:ins w:id="3" w:author="Michelle Lindson" w:date="2017-11-03T09:04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are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released from fertilisers that are used to grow </w:t>
      </w:r>
      <w:del w:id="4" w:author="Michelle Lindson" w:date="2017-11-03T09:04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ins w:id="5" w:author="Michelle Lindson" w:date="2017-11-03T09:04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cow</w:t>
        </w:r>
        <w:r w:rsidR="007F78AD" w:rsidRPr="00BB54C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feed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electricity pumps water from rivers, streams etc</w:t>
      </w:r>
      <w:ins w:id="6" w:author="Michelle Lindson" w:date="2017-11-03T09:05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.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provide water for </w:t>
      </w:r>
      <w:del w:id="7" w:author="Michelle Lindson" w:date="2017-11-03T09:05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the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cows and their feed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from farm vehicles and machinery that are used on farms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Methane released from cows when they past wind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</w:t>
      </w:r>
      <w:del w:id="8" w:author="Michelle Lindson" w:date="2017-11-03T09:06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from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when animals are transported to </w:t>
      </w:r>
      <w:ins w:id="9" w:author="Michelle Lindson" w:date="2017-11-03T09:06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the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slaughter house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as electricity powers </w:t>
      </w:r>
      <w:del w:id="10" w:author="Michelle Lindson" w:date="2017-11-03T09:06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all machinery and resources in farm</w:delText>
        </w:r>
      </w:del>
      <w:ins w:id="11" w:author="Michelle Lindson" w:date="2017-11-03T09:06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the slaughter house</w:t>
        </w:r>
      </w:ins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when </w:t>
      </w:r>
      <w:ins w:id="12" w:author="Michelle Lindson" w:date="2017-11-03T09:07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beef packaging in made and applied</w:t>
        </w:r>
      </w:ins>
      <w:del w:id="13" w:author="Michelle Lindson" w:date="2017-11-03T09:07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making the packing for the beef</w:delText>
        </w:r>
      </w:del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beef is transported to shops and restaurants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electricity power</w:t>
      </w:r>
      <w:ins w:id="14" w:author="Michelle Lindson" w:date="2017-11-03T09:10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s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15" w:author="Michelle Lindson" w:date="2017-11-03T09:08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machines and resources in</w:delText>
        </w:r>
      </w:del>
      <w:del w:id="16" w:author="Michelle Lindson" w:date="2017-11-03T09:10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shops and restaurants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customers travel to the shops and restaurants</w:t>
      </w:r>
    </w:p>
    <w:p w:rsidR="00BB54CF" w:rsidRPr="00BB54CF" w:rsidRDefault="00BB54CF" w:rsidP="00BB54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Methane released as beef packaging decomposes in landfill</w:t>
      </w:r>
      <w:del w:id="17" w:author="Michelle Lindson" w:date="2017-11-03T09:10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BB54CF" w:rsidRPr="00BB54CF" w:rsidRDefault="00BB54CF" w:rsidP="00BB54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B54C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Plastic Bottles (Ocean)</w:t>
      </w:r>
    </w:p>
    <w:p w:rsidR="00BB54CF" w:rsidRPr="00BB54CF" w:rsidRDefault="00BB54CF" w:rsidP="00BB5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</w:t>
      </w:r>
      <w:ins w:id="18" w:author="Michelle Lindson" w:date="2017-11-03T09:08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oil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drilling rigs are constructed and run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oil is transported to treatment plants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electricity is used to clean oil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as oil is transported to </w:t>
      </w:r>
      <w:ins w:id="19" w:author="Michelle Lindson" w:date="2017-11-03T09:08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bottle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manufacture</w:t>
      </w:r>
      <w:ins w:id="20" w:author="Michelle Lindson" w:date="2017-11-03T09:09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r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electricity is used to turn the oil into lids and plastic bottles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plastic bottles are transported to a bottling plant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machinery fills bottles with a drink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bottles are packaged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plastic bottles are transported to shops and restaurants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Carbon released as electricity powers </w:t>
      </w:r>
      <w:del w:id="21" w:author="Michelle Lindson" w:date="2017-11-03T09:10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machinery and resources in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shops and restaurants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customers travel to the shops and restaurants</w:t>
      </w:r>
    </w:p>
    <w:p w:rsidR="00BB54CF" w:rsidRPr="00BB54CF" w:rsidRDefault="00BB54CF" w:rsidP="00BB54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Methane released as plastic bottles decompose in landfill</w:t>
      </w:r>
      <w:del w:id="22" w:author="Michelle Lindson" w:date="2017-11-03T09:10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s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BB54CF" w:rsidRPr="00BB54CF" w:rsidRDefault="00BB54CF" w:rsidP="00BB54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B54C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Electronics left on standby (Arctic Tundra)</w:t>
      </w:r>
    </w:p>
    <w:p w:rsidR="00BB54CF" w:rsidRPr="00BB54CF" w:rsidRDefault="00BB54CF" w:rsidP="00B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natural gas drilling rigs are constructed and run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as natural gas is transported </w:t>
      </w:r>
      <w:del w:id="23" w:author="Michelle Lindson" w:date="2017-11-03T09:10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using </w:delText>
        </w:r>
      </w:del>
      <w:ins w:id="24" w:author="Michelle Lindson" w:date="2017-11-03T09:10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via</w:t>
        </w:r>
        <w:r w:rsidR="007F78AD" w:rsidRPr="00BB54C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pipes to treatment plants.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</w:t>
      </w:r>
      <w:ins w:id="25" w:author="Michelle Lindson" w:date="2017-11-03T09:11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as natural gas is cleaned and dried</w:t>
        </w:r>
      </w:ins>
      <w:del w:id="26" w:author="Michelle Lindson" w:date="2017-11-03T09:11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is used to clean and dry the natural gas</w:delText>
        </w:r>
      </w:del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natural gas is odorised so people can smell it when there is a gas leak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natural gas is transported via pipes to power stations in the UK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natural gas is burned in power stations to drive turbines to produce electricity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electricity is needed for pylons</w:t>
      </w:r>
      <w:del w:id="27" w:author="Michelle Lindson" w:date="2017-11-03T09:11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/powerlines to carry electricity</w:t>
      </w:r>
    </w:p>
    <w:p w:rsidR="00BB54CF" w:rsidRPr="00BB54CF" w:rsidRDefault="00BB54CF" w:rsidP="00BB54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15kg of carbon </w:t>
      </w:r>
      <w:ins w:id="28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can be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waste</w:t>
      </w:r>
      <w:ins w:id="29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</w:t>
        </w:r>
      </w:ins>
      <w:del w:id="30" w:author="Michelle Lindson" w:date="2017-11-03T09:12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r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del w:id="31" w:author="Michelle Lindson" w:date="2017-11-03T09:12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per </w:delText>
        </w:r>
      </w:del>
      <w:ins w:id="32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in a</w:t>
        </w:r>
        <w:r w:rsidR="007F78AD" w:rsidRPr="00BB54C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year</w:t>
      </w:r>
      <w:ins w:id="33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by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leaving</w:t>
      </w:r>
      <w:ins w:id="34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one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TV on standby</w:t>
      </w:r>
      <w:ins w:id="35" w:author="Michelle Lindson" w:date="2017-11-03T09:12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!</w:t>
        </w:r>
      </w:ins>
      <w:del w:id="36" w:author="Michelle Lindson" w:date="2017-11-03T09:12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.</w:delText>
        </w:r>
      </w:del>
    </w:p>
    <w:p w:rsidR="00BB54CF" w:rsidRPr="00BB54CF" w:rsidRDefault="00BB54CF" w:rsidP="00BB54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B54C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Mobile Phone (Rainforest)</w:t>
      </w:r>
    </w:p>
    <w:p w:rsidR="00BB54CF" w:rsidRPr="00BB54CF" w:rsidRDefault="00BB54CF" w:rsidP="00BB5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when </w:t>
      </w:r>
      <w:del w:id="37" w:author="Michelle Lindson" w:date="2017-11-03T09:12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as drilling rigs and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mines are constructed and run to extract raw materials </w:t>
      </w:r>
      <w:del w:id="38" w:author="Michelle Lindson" w:date="2017-11-03T09:13:00Z">
        <w:r w:rsidRPr="00BB54CF" w:rsidDel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which destroys</w:delText>
        </w:r>
      </w:del>
      <w:ins w:id="39" w:author="Michelle Lindson" w:date="2017-11-03T09:13:00Z">
        <w:r w:rsidR="007F78AD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from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rainforest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raw materials are transported to factories around the world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when electricity is generated to </w:t>
      </w:r>
      <w:ins w:id="40" w:author="Michelle Lindson" w:date="2017-11-03T09:13:00Z">
        <w:r w:rsidR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turn raw materials into </w:t>
        </w:r>
      </w:ins>
      <w:del w:id="41" w:author="Michelle Lindson" w:date="2017-11-03T09:13:00Z">
        <w:r w:rsidRPr="00BB54CF" w:rsidDel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construct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usable phone parts</w:t>
      </w:r>
      <w:del w:id="42" w:author="Michelle Lindson" w:date="2017-11-03T09:13:00Z">
        <w:r w:rsidRPr="00BB54CF" w:rsidDel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 using the raw materials</w:delText>
        </w:r>
      </w:del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Caron released when mobile phones are packaged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as </w:t>
      </w:r>
      <w:del w:id="43" w:author="Michelle Lindson" w:date="2017-11-03T09:14:00Z">
        <w:r w:rsidRPr="00BB54CF" w:rsidDel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constructed </w:delText>
        </w:r>
      </w:del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mobile phones are transported to shops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Carbon released as electricity powers </w:t>
      </w:r>
      <w:del w:id="44" w:author="Michelle Lindson" w:date="2017-11-03T09:14:00Z">
        <w:r w:rsidRPr="00BB54CF" w:rsidDel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 xml:space="preserve">machines and resources in the </w:delText>
        </w:r>
      </w:del>
      <w:ins w:id="45" w:author="Michelle Lindson" w:date="2017-11-03T09:14:00Z">
        <w:r w:rsidR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phone </w:t>
        </w:r>
      </w:ins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shops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as customers travel to the shops</w:t>
      </w:r>
    </w:p>
    <w:p w:rsidR="00BB54CF" w:rsidRPr="00BB54CF" w:rsidRDefault="00BB54CF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B54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Carbon released when electricity is used every time the phone is charged</w:t>
      </w:r>
    </w:p>
    <w:p w:rsidR="002953A1" w:rsidRPr="00BB54CF" w:rsidRDefault="00866DBA" w:rsidP="00BB54C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ins w:id="46" w:author="Michelle Lindson" w:date="2017-11-03T09:16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Methane is released when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 unwanted or broken phones </w:t>
        </w:r>
        <w:r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decompose in landfill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 xml:space="preserve">. If phones are not recycled, </w:t>
        </w:r>
        <w:r w:rsidRPr="00684EDF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t>raw materials continue to be drilled/mined</w:t>
        </w:r>
      </w:ins>
      <w:bookmarkStart w:id="47" w:name="_GoBack"/>
      <w:bookmarkEnd w:id="47"/>
      <w:del w:id="48" w:author="Michelle Lindson" w:date="2017-11-03T09:16:00Z">
        <w:r w:rsidR="00BB54CF" w:rsidRPr="00BB54CF" w:rsidDel="00866DBA">
          <w:rPr>
            <w:rFonts w:ascii="Segoe UI" w:eastAsia="Times New Roman" w:hAnsi="Segoe UI" w:cs="Segoe UI"/>
            <w:color w:val="24292E"/>
            <w:sz w:val="24"/>
            <w:szCs w:val="24"/>
            <w:lang w:eastAsia="en-GB"/>
          </w:rPr>
          <w:delText>Carbon released as raw materials continue to be mined if the phone is not recycled</w:delText>
        </w:r>
      </w:del>
    </w:p>
    <w:sectPr w:rsidR="002953A1" w:rsidRPr="00BB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CF9"/>
    <w:multiLevelType w:val="multilevel"/>
    <w:tmpl w:val="6FD0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958F8"/>
    <w:multiLevelType w:val="multilevel"/>
    <w:tmpl w:val="BA5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265E0"/>
    <w:multiLevelType w:val="multilevel"/>
    <w:tmpl w:val="FF3C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274C1"/>
    <w:multiLevelType w:val="multilevel"/>
    <w:tmpl w:val="D8DC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CF"/>
    <w:rsid w:val="002953A1"/>
    <w:rsid w:val="007F78AD"/>
    <w:rsid w:val="00866DBA"/>
    <w:rsid w:val="00BB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B5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B5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54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54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B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B5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B5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54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54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B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Lindson</dc:creator>
  <cp:lastModifiedBy>Michelle Lindson</cp:lastModifiedBy>
  <cp:revision>2</cp:revision>
  <dcterms:created xsi:type="dcterms:W3CDTF">2017-11-02T17:34:00Z</dcterms:created>
  <dcterms:modified xsi:type="dcterms:W3CDTF">2017-11-03T09:16:00Z</dcterms:modified>
</cp:coreProperties>
</file>